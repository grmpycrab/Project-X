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9D462CC" w:rsidR="00C275C7" w:rsidRPr="009A7485" w:rsidRDefault="006D338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9A7485">
        <w:rPr>
          <w:rFonts w:ascii="Times New Roman" w:eastAsia="Times New Roman" w:hAnsi="Times New Roman" w:cs="Times New Roman"/>
          <w:b/>
          <w:sz w:val="44"/>
          <w:szCs w:val="44"/>
        </w:rPr>
        <w:t>PROJECT X: Automated Attendance System</w:t>
      </w:r>
    </w:p>
    <w:p w14:paraId="5BDDFF48" w14:textId="75D5337B" w:rsidR="00A22291" w:rsidRPr="009A7485" w:rsidRDefault="00A2229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9A7485">
        <w:rPr>
          <w:rFonts w:ascii="Times New Roman" w:eastAsia="Times New Roman" w:hAnsi="Times New Roman" w:cs="Times New Roman"/>
          <w:b/>
          <w:sz w:val="44"/>
          <w:szCs w:val="44"/>
        </w:rPr>
        <w:t>Requirements</w:t>
      </w:r>
    </w:p>
    <w:p w14:paraId="6E9EC214" w14:textId="71B79DB5" w:rsidR="00616A73" w:rsidRPr="009A7485" w:rsidRDefault="00616A73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del w:id="0" w:author="Terry Watts" w:date="2025-03-08T22:38:00Z" w16du:dateUtc="2025-03-08T14:38:00Z">
        <w:r w:rsidRPr="009A7485" w:rsidDel="00C46312">
          <w:rPr>
            <w:rFonts w:ascii="Times New Roman" w:eastAsia="Times New Roman" w:hAnsi="Times New Roman" w:cs="Times New Roman"/>
            <w:bCs/>
            <w:sz w:val="20"/>
            <w:szCs w:val="20"/>
          </w:rPr>
          <w:delText>Ver 1.1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16A73" w:rsidRPr="009A7485" w14:paraId="221DA5E4" w14:textId="77777777" w:rsidTr="00616A73">
        <w:tc>
          <w:tcPr>
            <w:tcW w:w="3005" w:type="dxa"/>
          </w:tcPr>
          <w:p w14:paraId="3FC57426" w14:textId="56785BE5" w:rsidR="00616A73" w:rsidRPr="009A7485" w:rsidRDefault="00616A73" w:rsidP="00827274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9A7485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Version</w:t>
            </w:r>
          </w:p>
        </w:tc>
        <w:tc>
          <w:tcPr>
            <w:tcW w:w="3005" w:type="dxa"/>
          </w:tcPr>
          <w:p w14:paraId="1505A24F" w14:textId="42763D3D" w:rsidR="00616A73" w:rsidRPr="009A7485" w:rsidRDefault="00616A73" w:rsidP="00827274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9A7485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1.</w:t>
            </w:r>
            <w:del w:id="1" w:author="Terry Watts" w:date="2025-03-08T22:38:00Z" w16du:dateUtc="2025-03-08T14:38:00Z">
              <w:r w:rsidRPr="009A7485" w:rsidDel="00C46312">
                <w:rPr>
                  <w:rFonts w:ascii="Times New Roman" w:eastAsia="Times New Roman" w:hAnsi="Times New Roman" w:cs="Times New Roman"/>
                  <w:bCs/>
                  <w:sz w:val="20"/>
                  <w:szCs w:val="20"/>
                </w:rPr>
                <w:delText>1</w:delText>
              </w:r>
            </w:del>
            <w:ins w:id="2" w:author="Terry Watts" w:date="2025-03-08T22:38:00Z" w16du:dateUtc="2025-03-08T14:38:00Z">
              <w:r w:rsidR="00C46312" w:rsidRPr="009A7485">
                <w:rPr>
                  <w:rFonts w:ascii="Times New Roman" w:eastAsia="Times New Roman" w:hAnsi="Times New Roman" w:cs="Times New Roman"/>
                  <w:bCs/>
                  <w:sz w:val="20"/>
                  <w:szCs w:val="20"/>
                </w:rPr>
                <w:t>2</w:t>
              </w:r>
            </w:ins>
          </w:p>
        </w:tc>
        <w:tc>
          <w:tcPr>
            <w:tcW w:w="3006" w:type="dxa"/>
          </w:tcPr>
          <w:p w14:paraId="143075A3" w14:textId="77777777" w:rsidR="00616A73" w:rsidRPr="009A7485" w:rsidRDefault="00616A73" w:rsidP="00827274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616A73" w:rsidRPr="009A7485" w14:paraId="4AF0F1D5" w14:textId="77777777" w:rsidTr="00616A73">
        <w:tc>
          <w:tcPr>
            <w:tcW w:w="3005" w:type="dxa"/>
          </w:tcPr>
          <w:p w14:paraId="148AC08F" w14:textId="032D7DF8" w:rsidR="00616A73" w:rsidRPr="009A7485" w:rsidRDefault="00616A73" w:rsidP="00827274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9A7485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Date</w:t>
            </w:r>
          </w:p>
        </w:tc>
        <w:tc>
          <w:tcPr>
            <w:tcW w:w="3005" w:type="dxa"/>
          </w:tcPr>
          <w:p w14:paraId="2A09E33A" w14:textId="2C5E199F" w:rsidR="00616A73" w:rsidRPr="009A7485" w:rsidRDefault="00616A73" w:rsidP="00827274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9A7485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Mar 6, 2025</w:t>
            </w:r>
          </w:p>
        </w:tc>
        <w:tc>
          <w:tcPr>
            <w:tcW w:w="3006" w:type="dxa"/>
          </w:tcPr>
          <w:p w14:paraId="585EE12A" w14:textId="77777777" w:rsidR="00616A73" w:rsidRPr="009A7485" w:rsidRDefault="00616A73" w:rsidP="00827274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616A73" w:rsidRPr="009A7485" w14:paraId="51859F99" w14:textId="77777777" w:rsidTr="00616A73">
        <w:tc>
          <w:tcPr>
            <w:tcW w:w="3005" w:type="dxa"/>
          </w:tcPr>
          <w:p w14:paraId="187A4F99" w14:textId="5DA527D8" w:rsidR="00616A73" w:rsidRPr="009A7485" w:rsidRDefault="00616A73" w:rsidP="00827274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9A7485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Status</w:t>
            </w:r>
          </w:p>
        </w:tc>
        <w:tc>
          <w:tcPr>
            <w:tcW w:w="3005" w:type="dxa"/>
          </w:tcPr>
          <w:p w14:paraId="274C648B" w14:textId="7D6B5C92" w:rsidR="00616A73" w:rsidRPr="009A7485" w:rsidRDefault="00616A73" w:rsidP="00827274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9A7485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Authorized</w:t>
            </w:r>
          </w:p>
        </w:tc>
        <w:tc>
          <w:tcPr>
            <w:tcW w:w="3006" w:type="dxa"/>
          </w:tcPr>
          <w:p w14:paraId="38B9F8AC" w14:textId="5C257097" w:rsidR="00616A73" w:rsidRPr="009A7485" w:rsidRDefault="00616A73" w:rsidP="00827274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9A7485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Auth by TCO, Client, Dev</w:t>
            </w:r>
          </w:p>
        </w:tc>
      </w:tr>
      <w:tr w:rsidR="00616A73" w:rsidRPr="009A7485" w14:paraId="6C338FB0" w14:textId="77777777" w:rsidTr="00616A73">
        <w:tc>
          <w:tcPr>
            <w:tcW w:w="3005" w:type="dxa"/>
          </w:tcPr>
          <w:p w14:paraId="0E488481" w14:textId="77777777" w:rsidR="00616A73" w:rsidRPr="009A7485" w:rsidRDefault="00616A73" w:rsidP="00827274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005" w:type="dxa"/>
          </w:tcPr>
          <w:p w14:paraId="0F100D20" w14:textId="77777777" w:rsidR="00616A73" w:rsidRPr="009A7485" w:rsidRDefault="00616A73" w:rsidP="00827274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006" w:type="dxa"/>
          </w:tcPr>
          <w:p w14:paraId="75D44A4E" w14:textId="77777777" w:rsidR="00616A73" w:rsidRPr="009A7485" w:rsidRDefault="00616A73" w:rsidP="00827274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14:paraId="7E7065B3" w14:textId="77777777" w:rsidR="00616A73" w:rsidRPr="009A7485" w:rsidRDefault="00616A73" w:rsidP="00827274">
      <w:pPr>
        <w:spacing w:line="36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00000002" w14:textId="352EFB0F" w:rsidR="00C275C7" w:rsidRPr="009A7485" w:rsidRDefault="00C275C7">
      <w:pPr>
        <w:spacing w:line="36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436D3BBB" w14:textId="7160C581" w:rsidR="009A775A" w:rsidRPr="009A7485" w:rsidRDefault="009A775A" w:rsidP="006D338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06" w14:textId="039A8A6F" w:rsidR="00C275C7" w:rsidRPr="009A7485" w:rsidRDefault="00A726E1" w:rsidP="007F230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The system shall</w:t>
      </w:r>
      <w:r w:rsidR="000E4908"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</w:t>
      </w:r>
      <w:r w:rsidR="00691AF9"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record </w:t>
      </w:r>
      <w:r w:rsidR="006D338C"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roll call </w:t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attendance</w:t>
      </w:r>
      <w:r w:rsidR="00E76B11"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.</w:t>
      </w:r>
    </w:p>
    <w:p w14:paraId="2A5D7789" w14:textId="2357FCF4" w:rsidR="004B676C" w:rsidRPr="009A7485" w:rsidRDefault="004B676C" w:rsidP="007F230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Only registered devices shall be allowed in the system.</w:t>
      </w:r>
    </w:p>
    <w:p w14:paraId="06898587" w14:textId="77777777" w:rsidR="00E811FE" w:rsidRPr="009A7485" w:rsidRDefault="005A7D73" w:rsidP="007F230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The system shall support location-based </w:t>
      </w:r>
      <w:r w:rsidR="00742D4A"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(GPS) </w:t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verification to confirm student </w:t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  <w:t xml:space="preserve">attendance </w:t>
      </w:r>
    </w:p>
    <w:p w14:paraId="6B75213F" w14:textId="07DD55B8" w:rsidR="008A2892" w:rsidRPr="009A7485" w:rsidRDefault="00E811FE" w:rsidP="007F230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The system shall validate the user against the QR</w:t>
      </w:r>
      <w:r w:rsidR="008A2892"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.</w:t>
      </w:r>
    </w:p>
    <w:p w14:paraId="16568391" w14:textId="3D01E530" w:rsidR="005A7D73" w:rsidRPr="009A7485" w:rsidRDefault="005A7D73" w:rsidP="007F230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The system shall enforce </w:t>
      </w:r>
      <w:r w:rsidR="00742D4A"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OTP</w:t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authentication to enhance security</w:t>
      </w:r>
      <w:r w:rsidR="00742D4A"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.</w:t>
      </w:r>
    </w:p>
    <w:p w14:paraId="00000007" w14:textId="512E25F8" w:rsidR="00C275C7" w:rsidRPr="009A7485" w:rsidRDefault="00A726E1" w:rsidP="007F230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The system shall generate reports:</w:t>
      </w:r>
      <w:r w:rsidR="007C26E8"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</w:t>
      </w:r>
    </w:p>
    <w:p w14:paraId="00000008" w14:textId="77777777" w:rsidR="00C275C7" w:rsidRPr="009A7485" w:rsidRDefault="00000000" w:rsidP="00EC63F5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</w:rPr>
      </w:pPr>
      <w:r w:rsidRPr="009A7485">
        <w:rPr>
          <w:rFonts w:ascii="Times New Roman" w:eastAsia="Times New Roman" w:hAnsi="Times New Roman" w:cs="Times New Roman"/>
          <w:color w:val="434343"/>
        </w:rPr>
        <w:t>Attendance</w:t>
      </w:r>
    </w:p>
    <w:p w14:paraId="00000009" w14:textId="77777777" w:rsidR="00C275C7" w:rsidRPr="009A7485" w:rsidRDefault="00000000" w:rsidP="00EC63F5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List of Students</w:t>
      </w:r>
    </w:p>
    <w:p w14:paraId="0000000A" w14:textId="77777777" w:rsidR="00C275C7" w:rsidRPr="009A7485" w:rsidRDefault="00000000" w:rsidP="00EC63F5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List of Lecturers</w:t>
      </w:r>
    </w:p>
    <w:p w14:paraId="0000000B" w14:textId="77777777" w:rsidR="00C275C7" w:rsidRPr="009A7485" w:rsidRDefault="00000000" w:rsidP="00EC63F5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List of Courses</w:t>
      </w:r>
    </w:p>
    <w:p w14:paraId="0000000C" w14:textId="5D6E57CE" w:rsidR="00C275C7" w:rsidRPr="009A7485" w:rsidRDefault="00A04D15" w:rsidP="00EC63F5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Students’ </w:t>
      </w:r>
      <w:r w:rsidR="000D5282"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enrol</w:t>
      </w:r>
      <w:r w:rsidR="00A726E1"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ment per </w:t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course</w:t>
      </w:r>
    </w:p>
    <w:p w14:paraId="0000000E" w14:textId="69DAC079" w:rsidR="00C275C7" w:rsidRPr="009A7485" w:rsidRDefault="00A04D15" w:rsidP="007F230F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The system shall enable </w:t>
      </w:r>
      <w:r w:rsidR="00E76B11"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Administrator</w:t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to capture student pictures using a registered </w:t>
      </w:r>
      <w:r w:rsidR="007C26E8"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device and store:</w:t>
      </w:r>
    </w:p>
    <w:p w14:paraId="0000000F" w14:textId="77777777" w:rsidR="00C275C7" w:rsidRPr="009A7485" w:rsidRDefault="00000000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A passport-style photo</w:t>
      </w:r>
    </w:p>
    <w:p w14:paraId="00000010" w14:textId="77777777" w:rsidR="00C275C7" w:rsidRPr="009A7485" w:rsidRDefault="00000000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The student’s name and university ID</w:t>
      </w:r>
    </w:p>
    <w:p w14:paraId="00000013" w14:textId="08FDE353" w:rsidR="00C275C7" w:rsidRPr="009A7485" w:rsidRDefault="00000000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b/>
          <w:color w:val="434343"/>
          <w:sz w:val="27"/>
          <w:szCs w:val="27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The photo as a file and the student’s details in the database</w:t>
      </w:r>
    </w:p>
    <w:p w14:paraId="4BDCD95B" w14:textId="77777777" w:rsidR="00E76B11" w:rsidRPr="009A7485" w:rsidRDefault="00E56F11" w:rsidP="007F230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The system shall support </w:t>
      </w:r>
      <w:r w:rsidR="00E76B11"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three</w:t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primary roles: </w:t>
      </w:r>
    </w:p>
    <w:p w14:paraId="53F4F3C8" w14:textId="17D5AD6F" w:rsidR="00E76B11" w:rsidRPr="009A7485" w:rsidRDefault="00E76B11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Administrator</w:t>
      </w:r>
    </w:p>
    <w:p w14:paraId="5FCD6C06" w14:textId="1CBE84AF" w:rsidR="00E76B11" w:rsidRPr="009A7485" w:rsidRDefault="00E56F11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Instructors </w:t>
      </w:r>
    </w:p>
    <w:p w14:paraId="02D8E2A3" w14:textId="0816C7A3" w:rsidR="007F230F" w:rsidRPr="009A7485" w:rsidRDefault="00E56F11" w:rsidP="00EC63F5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Students</w:t>
      </w:r>
    </w:p>
    <w:p w14:paraId="1A3F1804" w14:textId="6CF57E58" w:rsidR="00E56F11" w:rsidRPr="009A7485" w:rsidRDefault="00EC63F5" w:rsidP="007F230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Authorized users</w:t>
      </w:r>
      <w:r w:rsidR="00E56F11"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shall be able to:</w:t>
      </w:r>
    </w:p>
    <w:p w14:paraId="0889C1CA" w14:textId="75586133" w:rsidR="004B676C" w:rsidRPr="009A7485" w:rsidRDefault="007C26E8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Only authorized user shall be able to use a registered phone, tablet, or </w:t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  <w:t>computer to identify students</w:t>
      </w:r>
      <w:r w:rsidR="004B676C"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.</w:t>
      </w:r>
    </w:p>
    <w:p w14:paraId="67DE149E" w14:textId="6208D93E" w:rsidR="004B676C" w:rsidRPr="009A7485" w:rsidRDefault="004B676C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lastRenderedPageBreak/>
        <w:t xml:space="preserve">Phones used for attendance tracking shall be registered and linked to a </w:t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  <w:t xml:space="preserve">specific </w:t>
      </w:r>
      <w:r w:rsidR="007C26E8"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authorized user</w:t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.</w:t>
      </w:r>
    </w:p>
    <w:p w14:paraId="47F5256D" w14:textId="77777777" w:rsidR="00A22291" w:rsidRPr="009A7485" w:rsidRDefault="004B676C" w:rsidP="007F230F">
      <w:pPr>
        <w:numPr>
          <w:ilvl w:val="1"/>
          <w:numId w:val="1"/>
        </w:numPr>
        <w:spacing w:line="360" w:lineRule="auto"/>
        <w:ind w:hanging="162"/>
        <w:rPr>
          <w:ins w:id="3" w:author="Terry Watts" w:date="2025-03-08T22:10:00Z" w16du:dateUtc="2025-03-08T14:10:00Z"/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Each </w:t>
      </w:r>
      <w:r w:rsidR="007C26E8"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instructor</w:t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may have multiple registered devices</w:t>
      </w:r>
    </w:p>
    <w:p w14:paraId="0A576C82" w14:textId="3F53B5C6" w:rsidR="004B676C" w:rsidRPr="009A7485" w:rsidRDefault="00A22291">
      <w:pPr>
        <w:numPr>
          <w:ilvl w:val="2"/>
          <w:numId w:val="1"/>
        </w:numPr>
        <w:spacing w:line="360" w:lineRule="auto"/>
        <w:ind w:left="1530" w:hanging="360"/>
        <w:rPr>
          <w:rFonts w:ascii="Times New Roman" w:eastAsia="Times New Roman" w:hAnsi="Times New Roman" w:cs="Times New Roman"/>
          <w:color w:val="434343"/>
          <w:sz w:val="24"/>
          <w:szCs w:val="24"/>
        </w:rPr>
        <w:pPrChange w:id="4" w:author="Terry Watts" w:date="2025-03-08T22:11:00Z" w16du:dateUtc="2025-03-08T14:11:00Z">
          <w:pPr>
            <w:numPr>
              <w:ilvl w:val="1"/>
              <w:numId w:val="1"/>
            </w:numPr>
            <w:spacing w:line="360" w:lineRule="auto"/>
            <w:ind w:left="792" w:hanging="162"/>
          </w:pPr>
        </w:pPrChange>
      </w:pPr>
      <w:ins w:id="5" w:author="Terry Watts" w:date="2025-03-08T22:11:00Z" w16du:dateUtc="2025-03-08T14:11:00Z">
        <w:r w:rsidRPr="009A7485">
          <w:rPr>
            <w:rFonts w:ascii="Times New Roman" w:eastAsia="Times New Roman" w:hAnsi="Times New Roman" w:cs="Times New Roman"/>
            <w:color w:val="434343"/>
            <w:sz w:val="24"/>
            <w:szCs w:val="24"/>
          </w:rPr>
          <w:t>But a device can only be registered to 1 Instructor</w:t>
        </w:r>
      </w:ins>
      <w:del w:id="6" w:author="Terry Watts" w:date="2025-03-08T22:10:00Z" w16du:dateUtc="2025-03-08T14:10:00Z">
        <w:r w:rsidR="004B676C" w:rsidRPr="009A7485" w:rsidDel="00A22291">
          <w:rPr>
            <w:rFonts w:ascii="Times New Roman" w:eastAsia="Times New Roman" w:hAnsi="Times New Roman" w:cs="Times New Roman"/>
            <w:color w:val="434343"/>
            <w:sz w:val="24"/>
            <w:szCs w:val="24"/>
          </w:rPr>
          <w:delText>.</w:delText>
        </w:r>
      </w:del>
    </w:p>
    <w:p w14:paraId="5920395B" w14:textId="602926EA" w:rsidR="004B676C" w:rsidRPr="009A7485" w:rsidRDefault="004B676C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The system shall provide functionality to locate a lost registered </w:t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  <w:t>lecturer's phone.</w:t>
      </w:r>
    </w:p>
    <w:p w14:paraId="03A8E741" w14:textId="2F898110" w:rsidR="00E56F11" w:rsidRPr="009A7485" w:rsidRDefault="007C26E8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Authorized users shall be able to create, read, update and delete (CRUD) </w:t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  <w:t>courses</w:t>
      </w:r>
      <w:r w:rsidR="00E56F11"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.</w:t>
      </w:r>
    </w:p>
    <w:p w14:paraId="01BC6157" w14:textId="74324274" w:rsidR="00E56F11" w:rsidRPr="009A7485" w:rsidRDefault="007C26E8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Only authorized user shall assign schedules and enrol students</w:t>
      </w:r>
      <w:r w:rsidR="00E56F11"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.</w:t>
      </w:r>
    </w:p>
    <w:p w14:paraId="32EEE6FA" w14:textId="77777777" w:rsidR="00E56F11" w:rsidRPr="009A7485" w:rsidRDefault="00E56F11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Scan students' QR codes to record attendance in real time.</w:t>
      </w:r>
    </w:p>
    <w:p w14:paraId="121FCA49" w14:textId="77777777" w:rsidR="00E56F11" w:rsidRPr="009A7485" w:rsidRDefault="00E56F11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Remove students from a course if they drop out.</w:t>
      </w:r>
    </w:p>
    <w:p w14:paraId="3A48068B" w14:textId="57CF4B0D" w:rsidR="00E56F11" w:rsidRPr="009A7485" w:rsidRDefault="00E56F11" w:rsidP="007F230F">
      <w:pPr>
        <w:numPr>
          <w:ilvl w:val="1"/>
          <w:numId w:val="1"/>
        </w:numPr>
        <w:spacing w:line="360" w:lineRule="auto"/>
        <w:ind w:hanging="162"/>
        <w:rPr>
          <w:ins w:id="7" w:author="Terry Watts" w:date="2025-03-08T22:13:00Z" w16du:dateUtc="2025-03-08T14:13:00Z"/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Access </w:t>
      </w:r>
      <w:del w:id="8" w:author="Terry Watts" w:date="2025-03-08T22:13:00Z" w16du:dateUtc="2025-03-08T14:13:00Z">
        <w:r w:rsidRPr="009A7485" w:rsidDel="00A22291">
          <w:rPr>
            <w:rFonts w:ascii="Times New Roman" w:eastAsia="Times New Roman" w:hAnsi="Times New Roman" w:cs="Times New Roman"/>
            <w:color w:val="434343"/>
            <w:sz w:val="24"/>
            <w:szCs w:val="24"/>
          </w:rPr>
          <w:delText xml:space="preserve">all </w:delText>
        </w:r>
      </w:del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course-related data, including student </w:t>
      </w:r>
      <w:r w:rsidR="000D5282"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enrolment</w:t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, attendance </w:t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  <w:t>records, and course details</w:t>
      </w:r>
      <w:del w:id="9" w:author="Terry Watts" w:date="2025-03-08T22:12:00Z" w16du:dateUtc="2025-03-08T14:12:00Z">
        <w:r w:rsidRPr="009A7485" w:rsidDel="00A22291">
          <w:rPr>
            <w:rFonts w:ascii="Times New Roman" w:eastAsia="Times New Roman" w:hAnsi="Times New Roman" w:cs="Times New Roman"/>
            <w:color w:val="434343"/>
            <w:sz w:val="24"/>
            <w:szCs w:val="24"/>
          </w:rPr>
          <w:delText>.</w:delText>
        </w:r>
      </w:del>
    </w:p>
    <w:p w14:paraId="671D2023" w14:textId="0768D37B" w:rsidR="00A22291" w:rsidRPr="009A7485" w:rsidRDefault="00A22291">
      <w:pPr>
        <w:numPr>
          <w:ilvl w:val="2"/>
          <w:numId w:val="1"/>
        </w:numPr>
        <w:spacing w:line="360" w:lineRule="auto"/>
        <w:ind w:firstLine="36"/>
        <w:rPr>
          <w:rFonts w:ascii="Times New Roman" w:eastAsia="Times New Roman" w:hAnsi="Times New Roman" w:cs="Times New Roman"/>
          <w:color w:val="434343"/>
          <w:sz w:val="24"/>
          <w:szCs w:val="24"/>
        </w:rPr>
        <w:pPrChange w:id="10" w:author="Terry Watts" w:date="2025-03-08T22:13:00Z" w16du:dateUtc="2025-03-08T14:13:00Z">
          <w:pPr>
            <w:numPr>
              <w:ilvl w:val="1"/>
              <w:numId w:val="1"/>
            </w:numPr>
            <w:spacing w:line="360" w:lineRule="auto"/>
            <w:ind w:left="792" w:hanging="162"/>
          </w:pPr>
        </w:pPrChange>
      </w:pPr>
      <w:ins w:id="11" w:author="Terry Watts" w:date="2025-03-08T22:13:00Z" w16du:dateUtc="2025-03-08T14:13:00Z">
        <w:r w:rsidRPr="009A7485">
          <w:rPr>
            <w:rFonts w:ascii="Times New Roman" w:eastAsia="Times New Roman" w:hAnsi="Times New Roman" w:cs="Times New Roman"/>
            <w:color w:val="434343"/>
            <w:sz w:val="24"/>
            <w:szCs w:val="24"/>
          </w:rPr>
          <w:t>This access is controlled by</w:t>
        </w:r>
      </w:ins>
      <w:ins w:id="12" w:author="Terry Watts" w:date="2025-03-08T22:14:00Z" w16du:dateUtc="2025-03-08T14:14:00Z">
        <w:r w:rsidRPr="009A7485">
          <w:rPr>
            <w:rFonts w:ascii="Times New Roman" w:eastAsia="Times New Roman" w:hAnsi="Times New Roman" w:cs="Times New Roman"/>
            <w:color w:val="434343"/>
            <w:sz w:val="24"/>
            <w:szCs w:val="24"/>
          </w:rPr>
          <w:t xml:space="preserve"> the</w:t>
        </w:r>
      </w:ins>
      <w:ins w:id="13" w:author="Terry Watts" w:date="2025-03-08T22:13:00Z" w16du:dateUtc="2025-03-08T14:13:00Z">
        <w:r w:rsidRPr="009A7485">
          <w:rPr>
            <w:rFonts w:ascii="Times New Roman" w:eastAsia="Times New Roman" w:hAnsi="Times New Roman" w:cs="Times New Roman"/>
            <w:color w:val="434343"/>
            <w:sz w:val="24"/>
            <w:szCs w:val="24"/>
          </w:rPr>
          <w:t xml:space="preserve"> authorization system</w:t>
        </w:r>
      </w:ins>
    </w:p>
    <w:p w14:paraId="19F7112F" w14:textId="2AE6F801" w:rsidR="00E56F11" w:rsidRPr="009A7485" w:rsidRDefault="00E56F11" w:rsidP="007F230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Students shall be able to:</w:t>
      </w:r>
    </w:p>
    <w:p w14:paraId="17EFF459" w14:textId="77752707" w:rsidR="00E56F11" w:rsidRPr="009A7485" w:rsidRDefault="00E56F11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View their attendance records</w:t>
      </w:r>
      <w:r w:rsidR="000D5282"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in the provided interface for attendance </w:t>
      </w:r>
      <w:r w:rsidR="000D5282"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="000D5282"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  <w:t>verification</w:t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.</w:t>
      </w:r>
    </w:p>
    <w:p w14:paraId="0000001A" w14:textId="0E4F62AB" w:rsidR="00C275C7" w:rsidRPr="009A7485" w:rsidRDefault="00E56F11" w:rsidP="007F230F">
      <w:pPr>
        <w:numPr>
          <w:ilvl w:val="1"/>
          <w:numId w:val="1"/>
        </w:numPr>
        <w:spacing w:line="480" w:lineRule="auto"/>
        <w:ind w:hanging="162"/>
        <w:rPr>
          <w:rFonts w:ascii="Times New Roman" w:eastAsia="Times New Roman" w:hAnsi="Times New Roman" w:cs="Times New Roman"/>
          <w:b/>
          <w:color w:val="434343"/>
          <w:sz w:val="27"/>
          <w:szCs w:val="27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Students shall NOT be allowed to modify or delete attendance records.</w:t>
      </w:r>
    </w:p>
    <w:p w14:paraId="0000001B" w14:textId="3B40F897" w:rsidR="00C275C7" w:rsidRPr="009A7485" w:rsidRDefault="00EA71A9" w:rsidP="007F230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The database shall be hosted on a cloud server.</w:t>
      </w:r>
    </w:p>
    <w:p w14:paraId="0000001C" w14:textId="5B498136" w:rsidR="00C275C7" w:rsidRPr="009A7485" w:rsidRDefault="00EA71A9" w:rsidP="007F230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del w:id="14" w:author="Terry Watts" w:date="2025-03-08T22:14:00Z" w16du:dateUtc="2025-03-08T14:14:00Z">
        <w:r w:rsidRPr="009A7485" w:rsidDel="00A22291">
          <w:rPr>
            <w:rFonts w:ascii="Times New Roman" w:eastAsia="Times New Roman" w:hAnsi="Times New Roman" w:cs="Times New Roman"/>
            <w:color w:val="434343"/>
            <w:sz w:val="24"/>
            <w:szCs w:val="24"/>
          </w:rPr>
          <w:delText xml:space="preserve">Database </w:delText>
        </w:r>
      </w:del>
      <w:ins w:id="15" w:author="Terry Watts" w:date="2025-03-08T22:14:00Z" w16du:dateUtc="2025-03-08T14:14:00Z">
        <w:r w:rsidR="00A22291" w:rsidRPr="009A7485">
          <w:rPr>
            <w:rFonts w:ascii="Times New Roman" w:eastAsia="Times New Roman" w:hAnsi="Times New Roman" w:cs="Times New Roman"/>
            <w:color w:val="434343"/>
            <w:sz w:val="24"/>
            <w:szCs w:val="24"/>
          </w:rPr>
          <w:t xml:space="preserve">System feature </w:t>
        </w:r>
      </w:ins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access shall be restricted to authenticated users via a secure API.</w:t>
      </w:r>
    </w:p>
    <w:p w14:paraId="0000001F" w14:textId="7ABFF5B1" w:rsidR="00C275C7" w:rsidRPr="009A7485" w:rsidRDefault="00D073DE" w:rsidP="007F230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Testing shall be conducted at multiple levels:</w:t>
      </w:r>
    </w:p>
    <w:p w14:paraId="00000020" w14:textId="3893CDC6" w:rsidR="00C275C7" w:rsidRPr="009A7485" w:rsidRDefault="00D073DE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hAnsi="Times New Roman" w:cs="Times New Roman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User Acceptance Testing (UAT): Validate system compliance with </w:t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  <w:t>client expectations.</w:t>
      </w:r>
    </w:p>
    <w:p w14:paraId="00000021" w14:textId="77B69EE8" w:rsidR="00C275C7" w:rsidRPr="009A7485" w:rsidRDefault="00D073DE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hAnsi="Times New Roman" w:cs="Times New Roman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System Testing: Ensure seamless integration of all system </w:t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  <w:t>components.</w:t>
      </w:r>
    </w:p>
    <w:p w14:paraId="00000023" w14:textId="1F042D43" w:rsidR="00C275C7" w:rsidRPr="009A7485" w:rsidRDefault="00D073DE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b/>
          <w:color w:val="434343"/>
          <w:sz w:val="27"/>
          <w:szCs w:val="27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Unit Testing: Verify the correct functionality of individual </w:t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  <w:t>components.</w:t>
      </w:r>
    </w:p>
    <w:p w14:paraId="00000024" w14:textId="424AFC71" w:rsidR="00C275C7" w:rsidRPr="009A7485" w:rsidRDefault="00D073DE" w:rsidP="007F230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The system</w:t>
      </w:r>
      <w:r w:rsidR="00234B99"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’s</w:t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formal documentation </w:t>
      </w:r>
      <w:r w:rsidR="00234B99"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shall include</w:t>
      </w: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:</w:t>
      </w:r>
    </w:p>
    <w:p w14:paraId="00000025" w14:textId="77777777" w:rsidR="00C275C7" w:rsidRPr="009A7485" w:rsidRDefault="00000000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System Requirements</w:t>
      </w:r>
    </w:p>
    <w:p w14:paraId="00000026" w14:textId="77777777" w:rsidR="00C275C7" w:rsidRPr="009A7485" w:rsidRDefault="00000000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System Design</w:t>
      </w:r>
    </w:p>
    <w:p w14:paraId="00000027" w14:textId="77777777" w:rsidR="00C275C7" w:rsidRPr="009A7485" w:rsidRDefault="00000000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User Acceptance Test (UAT)</w:t>
      </w:r>
    </w:p>
    <w:p w14:paraId="310B6E2C" w14:textId="22E9C1B2" w:rsidR="00A22291" w:rsidRPr="009A7485" w:rsidRDefault="00A22291" w:rsidP="007F230F">
      <w:pPr>
        <w:numPr>
          <w:ilvl w:val="0"/>
          <w:numId w:val="1"/>
        </w:numPr>
        <w:spacing w:line="360" w:lineRule="auto"/>
        <w:rPr>
          <w:ins w:id="16" w:author="Terry Watts" w:date="2025-03-08T22:33:00Z" w16du:dateUtc="2025-03-08T14:33:00Z"/>
          <w:rFonts w:ascii="Times New Roman" w:eastAsia="Times New Roman" w:hAnsi="Times New Roman" w:cs="Times New Roman"/>
          <w:color w:val="434343"/>
        </w:rPr>
      </w:pPr>
      <w:ins w:id="17" w:author="Terry Watts" w:date="2025-03-08T22:32:00Z" w16du:dateUtc="2025-03-08T14:32:00Z">
        <w:r w:rsidRPr="009A7485">
          <w:rPr>
            <w:rFonts w:ascii="Times New Roman" w:eastAsia="Times New Roman" w:hAnsi="Times New Roman" w:cs="Times New Roman"/>
            <w:color w:val="434343"/>
          </w:rPr>
          <w:lastRenderedPageBreak/>
          <w:t xml:space="preserve">The documentation and code should be persisted in </w:t>
        </w:r>
        <w:r w:rsidRPr="001C6DEA">
          <w:rPr>
            <w:rFonts w:ascii="Times New Roman" w:eastAsia="Times New Roman" w:hAnsi="Times New Roman" w:cs="Times New Roman"/>
            <w:color w:val="434343"/>
          </w:rPr>
          <w:t>Version Management tool like GIT to control</w:t>
        </w:r>
        <w:r w:rsidRPr="009A7485">
          <w:rPr>
            <w:rFonts w:ascii="Times New Roman" w:eastAsia="Times New Roman" w:hAnsi="Times New Roman" w:cs="Times New Roman"/>
            <w:color w:val="434343"/>
          </w:rPr>
          <w:t xml:space="preserve"> versioning</w:t>
        </w:r>
      </w:ins>
      <w:ins w:id="18" w:author="Terry Watts" w:date="2025-03-08T22:33:00Z" w16du:dateUtc="2025-03-08T14:33:00Z">
        <w:r w:rsidRPr="009A7485">
          <w:rPr>
            <w:rFonts w:ascii="Times New Roman" w:eastAsia="Times New Roman" w:hAnsi="Times New Roman" w:cs="Times New Roman"/>
            <w:color w:val="434343"/>
          </w:rPr>
          <w:t>, team sharing and</w:t>
        </w:r>
      </w:ins>
      <w:ins w:id="19" w:author="Terry Watts" w:date="2025-03-08T22:32:00Z" w16du:dateUtc="2025-03-08T14:32:00Z">
        <w:r w:rsidRPr="009A7485">
          <w:rPr>
            <w:rFonts w:ascii="Times New Roman" w:eastAsia="Times New Roman" w:hAnsi="Times New Roman" w:cs="Times New Roman"/>
            <w:color w:val="434343"/>
          </w:rPr>
          <w:t xml:space="preserve"> </w:t>
        </w:r>
      </w:ins>
      <w:ins w:id="20" w:author="Terry Watts" w:date="2025-03-08T22:33:00Z" w16du:dateUtc="2025-03-08T14:33:00Z">
        <w:r w:rsidRPr="009A7485">
          <w:rPr>
            <w:rFonts w:ascii="Times New Roman" w:eastAsia="Times New Roman" w:hAnsi="Times New Roman" w:cs="Times New Roman"/>
            <w:color w:val="434343"/>
          </w:rPr>
          <w:t>safe keeping</w:t>
        </w:r>
      </w:ins>
      <w:ins w:id="21" w:author="Terry Watts" w:date="2025-03-08T22:32:00Z" w16du:dateUtc="2025-03-08T14:32:00Z">
        <w:r w:rsidRPr="009A7485">
          <w:rPr>
            <w:rFonts w:ascii="Times New Roman" w:eastAsia="Times New Roman" w:hAnsi="Times New Roman" w:cs="Times New Roman"/>
            <w:color w:val="434343"/>
          </w:rPr>
          <w:t xml:space="preserve"> </w:t>
        </w:r>
      </w:ins>
    </w:p>
    <w:p w14:paraId="33DFCEEE" w14:textId="658E163E" w:rsidR="00A22291" w:rsidRPr="009A7485" w:rsidRDefault="00A22291" w:rsidP="007F230F">
      <w:pPr>
        <w:numPr>
          <w:ilvl w:val="0"/>
          <w:numId w:val="1"/>
        </w:numPr>
        <w:spacing w:line="360" w:lineRule="auto"/>
        <w:rPr>
          <w:ins w:id="22" w:author="Terry Watts" w:date="2025-03-08T22:31:00Z" w16du:dateUtc="2025-03-08T14:31:00Z"/>
          <w:rFonts w:ascii="Times New Roman" w:eastAsia="Times New Roman" w:hAnsi="Times New Roman" w:cs="Times New Roman"/>
          <w:color w:val="434343"/>
          <w:rPrChange w:id="23" w:author="Terry Watts" w:date="2025-03-08T22:31:00Z" w16du:dateUtc="2025-03-08T14:31:00Z">
            <w:rPr>
              <w:ins w:id="24" w:author="Terry Watts" w:date="2025-03-08T22:31:00Z" w16du:dateUtc="2025-03-08T14:31:00Z"/>
              <w:rFonts w:asciiTheme="majorHAnsi" w:eastAsia="Times New Roman" w:hAnsiTheme="majorHAnsi" w:cstheme="majorHAnsi"/>
              <w:color w:val="434343"/>
              <w:sz w:val="24"/>
              <w:szCs w:val="24"/>
            </w:rPr>
          </w:rPrChange>
        </w:rPr>
      </w:pPr>
      <w:ins w:id="25" w:author="Terry Watts" w:date="2025-03-08T22:33:00Z" w16du:dateUtc="2025-03-08T14:33:00Z">
        <w:r w:rsidRPr="009A7485">
          <w:rPr>
            <w:rFonts w:ascii="Times New Roman" w:eastAsia="Times New Roman" w:hAnsi="Times New Roman" w:cs="Times New Roman"/>
            <w:color w:val="434343"/>
          </w:rPr>
          <w:t>Your GIT repositories should be made available to me</w:t>
        </w:r>
      </w:ins>
    </w:p>
    <w:p w14:paraId="00000028" w14:textId="40950C73" w:rsidR="00C275C7" w:rsidRPr="009A7485" w:rsidRDefault="00234B99" w:rsidP="007F230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</w:rPr>
      </w:pPr>
      <w:r w:rsidRPr="009A7485">
        <w:rPr>
          <w:rFonts w:ascii="Times New Roman" w:eastAsia="Times New Roman" w:hAnsi="Times New Roman" w:cs="Times New Roman"/>
          <w:color w:val="434343"/>
          <w:sz w:val="24"/>
          <w:szCs w:val="24"/>
        </w:rPr>
        <w:t>The system’s high-level documentation shall include:</w:t>
      </w:r>
    </w:p>
    <w:p w14:paraId="481BBF4B" w14:textId="5F9B991C" w:rsidR="00234B99" w:rsidRPr="009A7485" w:rsidRDefault="00234B99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9A7485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A </w:t>
      </w:r>
      <w:r w:rsidR="00827274" w:rsidRPr="009A7485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High-level</w:t>
      </w:r>
      <w:ins w:id="26" w:author="Terry Watts" w:date="2025-03-08T22:17:00Z" w16du:dateUtc="2025-03-08T14:17:00Z">
        <w:r w:rsidR="00A22291"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 </w:t>
        </w:r>
      </w:ins>
      <w:r w:rsidRPr="009A7485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Use Case Diagram to representing system interactions and </w:t>
      </w:r>
      <w:r w:rsidRPr="009A7485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9A7485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9A7485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workflows.</w:t>
      </w:r>
    </w:p>
    <w:p w14:paraId="6B867D14" w14:textId="3B66C4AF" w:rsidR="00234B99" w:rsidRPr="009A7485" w:rsidRDefault="00234B99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9A7485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A </w:t>
      </w:r>
      <w:r w:rsidR="00827274" w:rsidRPr="009A7485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High-level</w:t>
      </w:r>
      <w:ins w:id="27" w:author="Terry Watts" w:date="2025-03-08T22:17:00Z" w16du:dateUtc="2025-03-08T14:17:00Z">
        <w:r w:rsidR="00A22291"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 </w:t>
        </w:r>
      </w:ins>
      <w:r w:rsidRPr="009A7485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UML Diagram is used to illustrate relationships between system </w:t>
      </w:r>
      <w:r w:rsidRPr="009A7485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9A7485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9A7485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entities.</w:t>
      </w:r>
    </w:p>
    <w:p w14:paraId="717EB8D1" w14:textId="21244D08" w:rsidR="00A22291" w:rsidRPr="009A7485" w:rsidRDefault="00234B99">
      <w:pPr>
        <w:numPr>
          <w:ilvl w:val="1"/>
          <w:numId w:val="1"/>
        </w:numPr>
        <w:spacing w:line="360" w:lineRule="auto"/>
        <w:ind w:hanging="162"/>
        <w:rPr>
          <w:ins w:id="28" w:author="Terry Watts" w:date="2025-03-08T22:24:00Z" w16du:dateUtc="2025-03-08T14:24:00Z"/>
          <w:rFonts w:ascii="Times New Roman" w:hAnsi="Times New Roman" w:cs="Times New Roman"/>
          <w:color w:val="404040" w:themeColor="text1" w:themeTint="BF"/>
          <w:sz w:val="24"/>
          <w:szCs w:val="24"/>
          <w:rPrChange w:id="29" w:author="Terry Watts" w:date="2025-03-08T22:25:00Z" w16du:dateUtc="2025-03-08T14:25:00Z">
            <w:rPr>
              <w:ins w:id="30" w:author="Terry Watts" w:date="2025-03-08T22:24:00Z" w16du:dateUtc="2025-03-08T14:24:00Z"/>
              <w:rFonts w:asciiTheme="majorHAnsi" w:eastAsia="Times New Roman" w:hAnsiTheme="majorHAnsi" w:cstheme="majorHAnsi"/>
              <w:color w:val="434343"/>
              <w:sz w:val="24"/>
              <w:szCs w:val="24"/>
            </w:rPr>
          </w:rPrChange>
        </w:rPr>
        <w:pPrChange w:id="31" w:author="Terry Watts" w:date="2025-03-08T22:25:00Z" w16du:dateUtc="2025-03-08T14:25:00Z">
          <w:pPr>
            <w:numPr>
              <w:numId w:val="1"/>
            </w:numPr>
            <w:spacing w:line="360" w:lineRule="auto"/>
            <w:ind w:left="360" w:hanging="360"/>
          </w:pPr>
        </w:pPrChange>
      </w:pPr>
      <w:r w:rsidRPr="009A7485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A Conceptual Diagram providing a high-level representation of system </w:t>
      </w:r>
      <w:r w:rsidRPr="009A7485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9A7485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architecture, key components, and their interactions.</w:t>
      </w:r>
    </w:p>
    <w:p w14:paraId="3FFDCF8A" w14:textId="3F77C99F" w:rsidR="00A22291" w:rsidRPr="009A7485" w:rsidRDefault="00A22291">
      <w:pPr>
        <w:numPr>
          <w:ilvl w:val="1"/>
          <w:numId w:val="1"/>
        </w:numPr>
        <w:spacing w:line="360" w:lineRule="auto"/>
        <w:ind w:left="630" w:firstLine="0"/>
        <w:rPr>
          <w:ins w:id="32" w:author="Terry Watts" w:date="2025-03-08T22:16:00Z" w16du:dateUtc="2025-03-08T14:16:00Z"/>
          <w:rFonts w:ascii="Times New Roman" w:hAnsi="Times New Roman" w:cs="Times New Roman"/>
          <w:color w:val="404040" w:themeColor="text1" w:themeTint="BF"/>
          <w:sz w:val="24"/>
          <w:szCs w:val="24"/>
        </w:rPr>
        <w:pPrChange w:id="33" w:author="Terry Watts" w:date="2025-03-08T22:24:00Z" w16du:dateUtc="2025-03-08T14:24:00Z">
          <w:pPr>
            <w:numPr>
              <w:numId w:val="1"/>
            </w:numPr>
            <w:spacing w:line="360" w:lineRule="auto"/>
            <w:ind w:left="360" w:hanging="360"/>
          </w:pPr>
        </w:pPrChange>
      </w:pPr>
      <w:ins w:id="34" w:author="Terry Watts" w:date="2025-03-08T22:16:00Z" w16du:dateUtc="2025-03-08T14:16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Proof of Conceptual model Review</w:t>
        </w:r>
      </w:ins>
    </w:p>
    <w:p w14:paraId="511D961B" w14:textId="52879306" w:rsidR="00A22291" w:rsidRPr="009A7485" w:rsidRDefault="00A22291">
      <w:pPr>
        <w:numPr>
          <w:ilvl w:val="1"/>
          <w:numId w:val="1"/>
        </w:numPr>
        <w:spacing w:line="360" w:lineRule="auto"/>
        <w:ind w:left="630" w:firstLine="0"/>
        <w:rPr>
          <w:ins w:id="35" w:author="Terry Watts" w:date="2025-03-08T22:18:00Z" w16du:dateUtc="2025-03-08T14:18:00Z"/>
          <w:rFonts w:ascii="Times New Roman" w:hAnsi="Times New Roman" w:cs="Times New Roman"/>
          <w:color w:val="404040" w:themeColor="text1" w:themeTint="BF"/>
          <w:sz w:val="24"/>
          <w:szCs w:val="24"/>
        </w:rPr>
        <w:pPrChange w:id="36" w:author="Terry Watts" w:date="2025-03-08T22:24:00Z" w16du:dateUtc="2025-03-08T14:24:00Z">
          <w:pPr>
            <w:numPr>
              <w:numId w:val="1"/>
            </w:numPr>
            <w:spacing w:line="360" w:lineRule="auto"/>
            <w:ind w:left="360" w:hanging="360"/>
          </w:pPr>
        </w:pPrChange>
      </w:pPr>
      <w:ins w:id="37" w:author="Terry Watts" w:date="2025-03-08T22:17:00Z" w16du:dateUtc="2025-03-08T14:17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Project Plan (</w:t>
        </w:r>
      </w:ins>
      <w:ins w:id="38" w:author="Terry Watts" w:date="2025-03-08T22:18:00Z" w16du:dateUtc="2025-03-08T14:18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a breakdown matric of what is to be done by when)</w:t>
        </w:r>
      </w:ins>
    </w:p>
    <w:p w14:paraId="2E580A4F" w14:textId="199AFCB7" w:rsidR="00A22291" w:rsidRPr="009A7485" w:rsidRDefault="00A22291">
      <w:pPr>
        <w:numPr>
          <w:ilvl w:val="1"/>
          <w:numId w:val="1"/>
        </w:numPr>
        <w:spacing w:line="360" w:lineRule="auto"/>
        <w:ind w:left="630" w:firstLine="0"/>
        <w:rPr>
          <w:ins w:id="39" w:author="Terry Watts" w:date="2025-03-08T22:19:00Z" w16du:dateUtc="2025-03-08T14:19:00Z"/>
          <w:rFonts w:ascii="Times New Roman" w:hAnsi="Times New Roman" w:cs="Times New Roman"/>
          <w:color w:val="404040" w:themeColor="text1" w:themeTint="BF"/>
          <w:sz w:val="24"/>
          <w:szCs w:val="24"/>
        </w:rPr>
        <w:pPrChange w:id="40" w:author="Terry Watts" w:date="2025-03-08T22:24:00Z" w16du:dateUtc="2025-03-08T14:24:00Z">
          <w:pPr>
            <w:numPr>
              <w:numId w:val="1"/>
            </w:numPr>
            <w:spacing w:line="360" w:lineRule="auto"/>
            <w:ind w:left="360" w:hanging="360"/>
          </w:pPr>
        </w:pPrChange>
      </w:pPr>
      <w:ins w:id="41" w:author="Terry Watts" w:date="2025-03-08T22:18:00Z" w16du:dateUtc="2025-03-08T14:18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With p</w:t>
        </w:r>
      </w:ins>
      <w:ins w:id="42" w:author="Terry Watts" w:date="2025-03-08T22:19:00Z" w16du:dateUtc="2025-03-08T14:19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lan and actual columns</w:t>
        </w:r>
      </w:ins>
    </w:p>
    <w:p w14:paraId="5474EE9D" w14:textId="5B22B0DD" w:rsidR="00A22291" w:rsidRPr="009A7485" w:rsidRDefault="00A22291" w:rsidP="00A22291">
      <w:pPr>
        <w:numPr>
          <w:ilvl w:val="0"/>
          <w:numId w:val="1"/>
        </w:numPr>
        <w:spacing w:line="360" w:lineRule="auto"/>
        <w:rPr>
          <w:ins w:id="43" w:author="Terry Watts" w:date="2025-03-08T22:20:00Z" w16du:dateUtc="2025-03-08T14:20:00Z"/>
          <w:rFonts w:ascii="Times New Roman" w:hAnsi="Times New Roman" w:cs="Times New Roman"/>
          <w:color w:val="404040" w:themeColor="text1" w:themeTint="BF"/>
          <w:sz w:val="24"/>
          <w:szCs w:val="24"/>
        </w:rPr>
      </w:pPr>
      <w:ins w:id="44" w:author="Terry Watts" w:date="2025-03-08T22:19:00Z" w16du:dateUtc="2025-03-08T14:19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Detailed desig</w:t>
        </w:r>
      </w:ins>
      <w:ins w:id="45" w:author="Terry Watts" w:date="2025-03-08T22:20:00Z" w16du:dateUtc="2025-03-08T14:20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n</w:t>
        </w:r>
      </w:ins>
      <w:ins w:id="46" w:author="Terry Watts" w:date="2025-03-08T22:25:00Z" w16du:dateUtc="2025-03-08T14:25:00Z">
        <w:r w:rsidRPr="009A7485">
          <w:rPr>
            <w:rFonts w:ascii="Times New Roman" w:eastAsia="Times New Roman" w:hAnsi="Times New Roman" w:cs="Times New Roman"/>
            <w:color w:val="434343"/>
            <w:sz w:val="24"/>
            <w:szCs w:val="24"/>
          </w:rPr>
          <w:t xml:space="preserve"> documentation shall include:</w:t>
        </w:r>
      </w:ins>
    </w:p>
    <w:p w14:paraId="12E83B69" w14:textId="44559F32" w:rsidR="00A22291" w:rsidRPr="009A7485" w:rsidRDefault="00A22291" w:rsidP="00827274">
      <w:pPr>
        <w:numPr>
          <w:ilvl w:val="1"/>
          <w:numId w:val="1"/>
        </w:numPr>
        <w:spacing w:line="360" w:lineRule="auto"/>
        <w:ind w:hanging="162"/>
        <w:rPr>
          <w:ins w:id="47" w:author="Terry Watts" w:date="2025-03-08T22:20:00Z" w16du:dateUtc="2025-03-08T14:20:00Z"/>
          <w:rFonts w:ascii="Times New Roman" w:hAnsi="Times New Roman" w:cs="Times New Roman"/>
          <w:color w:val="404040" w:themeColor="text1" w:themeTint="BF"/>
          <w:sz w:val="24"/>
          <w:szCs w:val="24"/>
        </w:rPr>
      </w:pPr>
      <w:ins w:id="48" w:author="Terry Watts" w:date="2025-03-08T22:20:00Z" w16du:dateUtc="2025-03-08T14:20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Component Diagram</w:t>
        </w:r>
      </w:ins>
    </w:p>
    <w:p w14:paraId="755256FE" w14:textId="0124D9B2" w:rsidR="00A22291" w:rsidRPr="009A7485" w:rsidRDefault="00A22291" w:rsidP="00827274">
      <w:pPr>
        <w:numPr>
          <w:ilvl w:val="1"/>
          <w:numId w:val="1"/>
        </w:numPr>
        <w:spacing w:line="360" w:lineRule="auto"/>
        <w:ind w:hanging="162"/>
        <w:rPr>
          <w:ins w:id="49" w:author="Terry Watts" w:date="2025-03-08T22:20:00Z" w16du:dateUtc="2025-03-08T14:20:00Z"/>
          <w:rFonts w:ascii="Times New Roman" w:hAnsi="Times New Roman" w:cs="Times New Roman"/>
          <w:color w:val="404040" w:themeColor="text1" w:themeTint="BF"/>
          <w:sz w:val="24"/>
          <w:szCs w:val="24"/>
        </w:rPr>
      </w:pPr>
      <w:ins w:id="50" w:author="Terry Watts" w:date="2025-03-08T22:20:00Z" w16du:dateUtc="2025-03-08T14:20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Class Diagram</w:t>
        </w:r>
      </w:ins>
      <w:ins w:id="51" w:author="Terry Watts" w:date="2025-03-08T22:21:00Z" w16du:dateUtc="2025-03-08T14:21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 showing classes and methods</w:t>
        </w:r>
      </w:ins>
    </w:p>
    <w:p w14:paraId="1D338B3E" w14:textId="2901CBA0" w:rsidR="00A22291" w:rsidRPr="009A7485" w:rsidRDefault="00A22291" w:rsidP="00827274">
      <w:pPr>
        <w:numPr>
          <w:ilvl w:val="1"/>
          <w:numId w:val="1"/>
        </w:numPr>
        <w:spacing w:line="360" w:lineRule="auto"/>
        <w:ind w:hanging="162"/>
        <w:rPr>
          <w:ins w:id="52" w:author="Terry Watts" w:date="2025-03-08T22:20:00Z" w16du:dateUtc="2025-03-08T14:20:00Z"/>
          <w:rFonts w:ascii="Times New Roman" w:hAnsi="Times New Roman" w:cs="Times New Roman"/>
          <w:color w:val="404040" w:themeColor="text1" w:themeTint="BF"/>
          <w:sz w:val="24"/>
          <w:szCs w:val="24"/>
        </w:rPr>
      </w:pPr>
      <w:ins w:id="53" w:author="Terry Watts" w:date="2025-03-08T22:20:00Z" w16du:dateUtc="2025-03-08T14:20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Activity diagram</w:t>
        </w:r>
      </w:ins>
      <w:ins w:id="54" w:author="Terry Watts" w:date="2025-03-08T22:23:00Z" w16du:dateUtc="2025-03-08T14:23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s</w:t>
        </w:r>
      </w:ins>
    </w:p>
    <w:p w14:paraId="50D5845F" w14:textId="2A5BD304" w:rsidR="00A22291" w:rsidRPr="009A7485" w:rsidRDefault="00A22291" w:rsidP="00827274">
      <w:pPr>
        <w:numPr>
          <w:ilvl w:val="1"/>
          <w:numId w:val="1"/>
        </w:numPr>
        <w:spacing w:line="360" w:lineRule="auto"/>
        <w:ind w:hanging="162"/>
        <w:rPr>
          <w:ins w:id="55" w:author="Terry Watts" w:date="2025-03-08T22:21:00Z" w16du:dateUtc="2025-03-08T14:21:00Z"/>
          <w:rFonts w:ascii="Times New Roman" w:hAnsi="Times New Roman" w:cs="Times New Roman"/>
          <w:color w:val="404040" w:themeColor="text1" w:themeTint="BF"/>
          <w:sz w:val="24"/>
          <w:szCs w:val="24"/>
        </w:rPr>
      </w:pPr>
      <w:ins w:id="56" w:author="Terry Watts" w:date="2025-03-08T22:20:00Z" w16du:dateUtc="2025-03-08T14:20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A</w:t>
        </w:r>
      </w:ins>
      <w:ins w:id="57" w:author="Terry Watts" w:date="2025-03-08T22:21:00Z" w16du:dateUtc="2025-03-08T14:21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t least 1 detailed sequence diagram</w:t>
        </w:r>
      </w:ins>
    </w:p>
    <w:p w14:paraId="6ADB644B" w14:textId="31CCF1E7" w:rsidR="00A22291" w:rsidRPr="009A7485" w:rsidRDefault="00A22291" w:rsidP="00827274">
      <w:pPr>
        <w:numPr>
          <w:ilvl w:val="1"/>
          <w:numId w:val="1"/>
        </w:numPr>
        <w:spacing w:line="360" w:lineRule="auto"/>
        <w:ind w:hanging="162"/>
        <w:rPr>
          <w:ins w:id="58" w:author="Terry Watts" w:date="2025-03-08T22:22:00Z" w16du:dateUtc="2025-03-08T14:22:00Z"/>
          <w:rFonts w:ascii="Times New Roman" w:hAnsi="Times New Roman" w:cs="Times New Roman"/>
          <w:color w:val="404040" w:themeColor="text1" w:themeTint="BF"/>
          <w:sz w:val="24"/>
          <w:szCs w:val="24"/>
        </w:rPr>
      </w:pPr>
      <w:ins w:id="59" w:author="Terry Watts" w:date="2025-03-08T22:22:00Z" w16du:dateUtc="2025-03-08T14:22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Evidence of a Detailed Design review</w:t>
        </w:r>
      </w:ins>
    </w:p>
    <w:p w14:paraId="711C0C0C" w14:textId="31741456" w:rsidR="00A22291" w:rsidRPr="009A7485" w:rsidRDefault="00A22291" w:rsidP="00A22291">
      <w:pPr>
        <w:numPr>
          <w:ilvl w:val="0"/>
          <w:numId w:val="1"/>
        </w:numPr>
        <w:spacing w:line="360" w:lineRule="auto"/>
        <w:rPr>
          <w:ins w:id="60" w:author="Terry Watts" w:date="2025-03-08T22:22:00Z" w16du:dateUtc="2025-03-08T14:22:00Z"/>
          <w:rFonts w:ascii="Times New Roman" w:hAnsi="Times New Roman" w:cs="Times New Roman"/>
          <w:color w:val="404040" w:themeColor="text1" w:themeTint="BF"/>
          <w:sz w:val="24"/>
          <w:szCs w:val="24"/>
        </w:rPr>
      </w:pPr>
      <w:ins w:id="61" w:author="Terry Watts" w:date="2025-03-08T22:22:00Z" w16du:dateUtc="2025-03-08T14:22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Implementation</w:t>
        </w:r>
      </w:ins>
    </w:p>
    <w:p w14:paraId="6616C7FE" w14:textId="766C848C" w:rsidR="00A22291" w:rsidRPr="009A7485" w:rsidRDefault="00A22291" w:rsidP="00827274">
      <w:pPr>
        <w:numPr>
          <w:ilvl w:val="1"/>
          <w:numId w:val="1"/>
        </w:numPr>
        <w:spacing w:line="360" w:lineRule="auto"/>
        <w:ind w:hanging="162"/>
        <w:rPr>
          <w:ins w:id="62" w:author="Terry Watts" w:date="2025-03-08T22:23:00Z" w16du:dateUtc="2025-03-08T14:23:00Z"/>
          <w:rFonts w:ascii="Times New Roman" w:hAnsi="Times New Roman" w:cs="Times New Roman"/>
          <w:color w:val="404040" w:themeColor="text1" w:themeTint="BF"/>
          <w:sz w:val="24"/>
          <w:szCs w:val="24"/>
        </w:rPr>
      </w:pPr>
      <w:ins w:id="63" w:author="Terry Watts" w:date="2025-03-08T22:23:00Z" w16du:dateUtc="2025-03-08T14:23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Clear </w:t>
        </w:r>
      </w:ins>
      <w:ins w:id="64" w:author="Terry Watts" w:date="2025-03-08T22:26:00Z" w16du:dateUtc="2025-03-08T14:26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well-structured</w:t>
        </w:r>
      </w:ins>
      <w:ins w:id="65" w:author="Terry Watts" w:date="2025-03-08T22:23:00Z" w16du:dateUtc="2025-03-08T14:23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 code</w:t>
        </w:r>
      </w:ins>
    </w:p>
    <w:p w14:paraId="6C697FD0" w14:textId="77777777" w:rsidR="00A22291" w:rsidRPr="009A7485" w:rsidRDefault="00A22291" w:rsidP="00827274">
      <w:pPr>
        <w:numPr>
          <w:ilvl w:val="1"/>
          <w:numId w:val="1"/>
        </w:numPr>
        <w:spacing w:line="360" w:lineRule="auto"/>
        <w:ind w:hanging="162"/>
        <w:rPr>
          <w:ins w:id="66" w:author="Terry Watts" w:date="2025-03-08T22:26:00Z" w16du:dateUtc="2025-03-08T14:26:00Z"/>
          <w:rFonts w:ascii="Times New Roman" w:hAnsi="Times New Roman" w:cs="Times New Roman"/>
          <w:color w:val="404040" w:themeColor="text1" w:themeTint="BF"/>
          <w:sz w:val="24"/>
          <w:szCs w:val="24"/>
        </w:rPr>
      </w:pPr>
      <w:ins w:id="67" w:author="Terry Watts" w:date="2025-03-08T22:25:00Z" w16du:dateUtc="2025-03-08T14:25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Code should be well commented wit</w:t>
        </w:r>
      </w:ins>
      <w:ins w:id="68" w:author="Terry Watts" w:date="2025-03-08T22:26:00Z" w16du:dateUtc="2025-03-08T14:26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h standard headers for:</w:t>
        </w:r>
      </w:ins>
    </w:p>
    <w:p w14:paraId="438EB11A" w14:textId="5157E0CD" w:rsidR="00A22291" w:rsidRPr="009A7485" w:rsidRDefault="00A22291" w:rsidP="00827274">
      <w:pPr>
        <w:numPr>
          <w:ilvl w:val="2"/>
          <w:numId w:val="1"/>
        </w:numPr>
        <w:spacing w:line="360" w:lineRule="auto"/>
        <w:ind w:firstLine="36"/>
        <w:rPr>
          <w:ins w:id="69" w:author="Terry Watts" w:date="2025-03-08T22:26:00Z" w16du:dateUtc="2025-03-08T14:26:00Z"/>
          <w:rFonts w:ascii="Times New Roman" w:hAnsi="Times New Roman" w:cs="Times New Roman"/>
          <w:color w:val="404040" w:themeColor="text1" w:themeTint="BF"/>
          <w:sz w:val="24"/>
          <w:szCs w:val="24"/>
        </w:rPr>
      </w:pPr>
      <w:ins w:id="70" w:author="Terry Watts" w:date="2025-03-08T22:26:00Z" w16du:dateUtc="2025-03-08T14:26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Classes</w:t>
        </w:r>
      </w:ins>
    </w:p>
    <w:p w14:paraId="063ABCC8" w14:textId="0F7BFE2D" w:rsidR="00A22291" w:rsidRPr="009A7485" w:rsidRDefault="00A22291" w:rsidP="00827274">
      <w:pPr>
        <w:numPr>
          <w:ilvl w:val="2"/>
          <w:numId w:val="1"/>
        </w:numPr>
        <w:spacing w:line="360" w:lineRule="auto"/>
        <w:ind w:firstLine="36"/>
        <w:rPr>
          <w:ins w:id="71" w:author="Terry Watts" w:date="2025-03-08T22:26:00Z" w16du:dateUtc="2025-03-08T14:26:00Z"/>
          <w:rFonts w:ascii="Times New Roman" w:hAnsi="Times New Roman" w:cs="Times New Roman"/>
          <w:color w:val="404040" w:themeColor="text1" w:themeTint="BF"/>
          <w:sz w:val="24"/>
          <w:szCs w:val="24"/>
        </w:rPr>
      </w:pPr>
      <w:ins w:id="72" w:author="Terry Watts" w:date="2025-03-08T22:26:00Z" w16du:dateUtc="2025-03-08T14:26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Methods</w:t>
        </w:r>
      </w:ins>
    </w:p>
    <w:p w14:paraId="2F69DB84" w14:textId="5217EED0" w:rsidR="00A22291" w:rsidRPr="009A7485" w:rsidRDefault="00A22291" w:rsidP="00827274">
      <w:pPr>
        <w:numPr>
          <w:ilvl w:val="1"/>
          <w:numId w:val="1"/>
        </w:numPr>
        <w:spacing w:line="360" w:lineRule="auto"/>
        <w:ind w:hanging="162"/>
        <w:rPr>
          <w:ins w:id="73" w:author="Terry Watts" w:date="2025-03-08T22:27:00Z" w16du:dateUtc="2025-03-08T14:27:00Z"/>
          <w:rFonts w:ascii="Times New Roman" w:hAnsi="Times New Roman" w:cs="Times New Roman"/>
          <w:color w:val="404040" w:themeColor="text1" w:themeTint="BF"/>
          <w:sz w:val="24"/>
          <w:szCs w:val="24"/>
        </w:rPr>
      </w:pPr>
      <w:ins w:id="74" w:author="Terry Watts" w:date="2025-03-08T22:26:00Z" w16du:dateUtc="2025-03-08T14:26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Evidence of </w:t>
        </w:r>
      </w:ins>
      <w:ins w:id="75" w:author="Terry Watts" w:date="2025-03-08T22:27:00Z" w16du:dateUtc="2025-03-08T14:27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the daily </w:t>
        </w:r>
      </w:ins>
      <w:ins w:id="76" w:author="Terry Watts" w:date="2025-03-08T22:26:00Z" w16du:dateUtc="2025-03-08T14:26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team standups</w:t>
        </w:r>
      </w:ins>
    </w:p>
    <w:p w14:paraId="2C554C83" w14:textId="77777777" w:rsidR="00827274" w:rsidRDefault="00827274" w:rsidP="00827274">
      <w:pPr>
        <w:numPr>
          <w:ilvl w:val="2"/>
          <w:numId w:val="1"/>
        </w:numPr>
        <w:spacing w:line="360" w:lineRule="auto"/>
        <w:ind w:firstLine="36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9A7485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i.e.</w:t>
      </w:r>
      <w:ins w:id="77" w:author="Terry Watts" w:date="2025-03-08T22:27:00Z" w16du:dateUtc="2025-03-08T14:27:00Z">
        <w:r w:rsidR="00A22291"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 a record for each person</w:t>
        </w:r>
      </w:ins>
    </w:p>
    <w:p w14:paraId="1CE0D06E" w14:textId="77777777" w:rsidR="00827274" w:rsidRDefault="00A22291" w:rsidP="00827274">
      <w:pPr>
        <w:numPr>
          <w:ilvl w:val="2"/>
          <w:numId w:val="1"/>
        </w:numPr>
        <w:spacing w:line="360" w:lineRule="auto"/>
        <w:ind w:firstLine="36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ins w:id="78" w:author="Terry Watts" w:date="2025-03-08T22:27:00Z" w16du:dateUtc="2025-03-08T14:27:00Z">
        <w:r w:rsidRPr="00827274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what they did yesterday</w:t>
        </w:r>
      </w:ins>
    </w:p>
    <w:p w14:paraId="484F2F5E" w14:textId="77777777" w:rsidR="00827274" w:rsidRDefault="00A22291" w:rsidP="00827274">
      <w:pPr>
        <w:numPr>
          <w:ilvl w:val="2"/>
          <w:numId w:val="1"/>
        </w:numPr>
        <w:spacing w:line="360" w:lineRule="auto"/>
        <w:ind w:firstLine="36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ins w:id="79" w:author="Terry Watts" w:date="2025-03-08T22:27:00Z" w16du:dateUtc="2025-03-08T14:27:00Z">
        <w:r w:rsidRPr="00827274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what they are doing today</w:t>
        </w:r>
      </w:ins>
    </w:p>
    <w:p w14:paraId="6A77D30B" w14:textId="117172D6" w:rsidR="00A22291" w:rsidRPr="00827274" w:rsidRDefault="00A22291" w:rsidP="00827274">
      <w:pPr>
        <w:numPr>
          <w:ilvl w:val="2"/>
          <w:numId w:val="1"/>
        </w:numPr>
        <w:spacing w:line="360" w:lineRule="auto"/>
        <w:ind w:firstLine="36"/>
        <w:rPr>
          <w:ins w:id="80" w:author="Terry Watts" w:date="2025-03-08T22:28:00Z" w16du:dateUtc="2025-03-08T14:28:00Z"/>
          <w:rFonts w:ascii="Times New Roman" w:hAnsi="Times New Roman" w:cs="Times New Roman"/>
          <w:color w:val="404040" w:themeColor="text1" w:themeTint="BF"/>
          <w:sz w:val="24"/>
          <w:szCs w:val="24"/>
        </w:rPr>
      </w:pPr>
      <w:ins w:id="81" w:author="Terry Watts" w:date="2025-03-08T22:27:00Z" w16du:dateUtc="2025-03-08T14:27:00Z">
        <w:r w:rsidRPr="00827274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any impediments (t</w:t>
        </w:r>
      </w:ins>
      <w:ins w:id="82" w:author="Terry Watts" w:date="2025-03-08T22:28:00Z" w16du:dateUtc="2025-03-08T14:28:00Z">
        <w:r w:rsidRPr="00827274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hings that are stopping them progressing)</w:t>
        </w:r>
      </w:ins>
    </w:p>
    <w:p w14:paraId="5A0B5670" w14:textId="63E91594" w:rsidR="00A22291" w:rsidRPr="009A7485" w:rsidRDefault="00A22291" w:rsidP="00827274">
      <w:pPr>
        <w:numPr>
          <w:ilvl w:val="1"/>
          <w:numId w:val="1"/>
        </w:numPr>
        <w:spacing w:line="360" w:lineRule="auto"/>
        <w:ind w:hanging="162"/>
        <w:rPr>
          <w:ins w:id="83" w:author="Terry Watts" w:date="2025-03-08T22:28:00Z" w16du:dateUtc="2025-03-08T14:28:00Z"/>
          <w:rFonts w:ascii="Times New Roman" w:hAnsi="Times New Roman" w:cs="Times New Roman"/>
          <w:color w:val="404040" w:themeColor="text1" w:themeTint="BF"/>
          <w:sz w:val="24"/>
          <w:szCs w:val="24"/>
        </w:rPr>
      </w:pPr>
      <w:ins w:id="84" w:author="Terry Watts" w:date="2025-03-08T22:28:00Z" w16du:dateUtc="2025-03-08T14:28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Evidence of Code Reviews</w:t>
        </w:r>
      </w:ins>
    </w:p>
    <w:p w14:paraId="44AA6C34" w14:textId="295EF510" w:rsidR="00A22291" w:rsidRPr="009A7485" w:rsidRDefault="00A22291" w:rsidP="00827274">
      <w:pPr>
        <w:numPr>
          <w:ilvl w:val="2"/>
          <w:numId w:val="1"/>
        </w:numPr>
        <w:spacing w:line="360" w:lineRule="auto"/>
        <w:ind w:firstLine="36"/>
        <w:rPr>
          <w:ins w:id="85" w:author="Terry Watts" w:date="2025-03-08T22:28:00Z" w16du:dateUtc="2025-03-08T14:28:00Z"/>
          <w:rFonts w:ascii="Times New Roman" w:hAnsi="Times New Roman" w:cs="Times New Roman"/>
          <w:color w:val="404040" w:themeColor="text1" w:themeTint="BF"/>
          <w:sz w:val="24"/>
          <w:szCs w:val="24"/>
        </w:rPr>
      </w:pPr>
      <w:ins w:id="86" w:author="Terry Watts" w:date="2025-03-08T22:28:00Z" w16du:dateUtc="2025-03-08T14:28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Who is presenting the code</w:t>
        </w:r>
      </w:ins>
    </w:p>
    <w:p w14:paraId="65559111" w14:textId="72406921" w:rsidR="00A22291" w:rsidRPr="009A7485" w:rsidRDefault="00A22291" w:rsidP="00827274">
      <w:pPr>
        <w:numPr>
          <w:ilvl w:val="2"/>
          <w:numId w:val="1"/>
        </w:numPr>
        <w:spacing w:line="360" w:lineRule="auto"/>
        <w:ind w:firstLine="36"/>
        <w:rPr>
          <w:ins w:id="87" w:author="Terry Watts" w:date="2025-03-08T22:29:00Z" w16du:dateUtc="2025-03-08T14:29:00Z"/>
          <w:rFonts w:ascii="Times New Roman" w:hAnsi="Times New Roman" w:cs="Times New Roman"/>
          <w:color w:val="404040" w:themeColor="text1" w:themeTint="BF"/>
          <w:sz w:val="24"/>
          <w:szCs w:val="24"/>
        </w:rPr>
      </w:pPr>
      <w:ins w:id="88" w:author="Terry Watts" w:date="2025-03-08T22:29:00Z" w16du:dateUtc="2025-03-08T14:29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Who are reviewing the code</w:t>
        </w:r>
      </w:ins>
    </w:p>
    <w:p w14:paraId="13AB98C4" w14:textId="02946D17" w:rsidR="00A22291" w:rsidRDefault="00A22291" w:rsidP="00827274">
      <w:pPr>
        <w:numPr>
          <w:ilvl w:val="2"/>
          <w:numId w:val="1"/>
        </w:numPr>
        <w:spacing w:line="360" w:lineRule="auto"/>
        <w:ind w:firstLine="36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ins w:id="89" w:author="Terry Watts" w:date="2025-03-08T22:29:00Z" w16du:dateUtc="2025-03-08T14:29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lastRenderedPageBreak/>
          <w:t xml:space="preserve">To do a code review the developer should make available printed </w:t>
        </w:r>
      </w:ins>
      <w:r w:rsidR="00827274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827274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827274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ins w:id="90" w:author="Terry Watts" w:date="2025-03-08T22:29:00Z" w16du:dateUtc="2025-03-08T14:29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copies of the code being </w:t>
        </w:r>
      </w:ins>
      <w:ins w:id="91" w:author="Terry Watts" w:date="2025-03-08T22:30:00Z" w16du:dateUtc="2025-03-08T14:30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reviewed to the reviewers a day before the </w:t>
        </w:r>
      </w:ins>
      <w:r w:rsidR="00827274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827274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ins w:id="92" w:author="Terry Watts" w:date="2025-03-08T22:30:00Z" w16du:dateUtc="2025-03-08T14:30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REVIEW</w:t>
        </w:r>
      </w:ins>
    </w:p>
    <w:p w14:paraId="49CE26E5" w14:textId="77777777" w:rsidR="00827274" w:rsidRPr="009A7485" w:rsidRDefault="00827274" w:rsidP="00827274">
      <w:pPr>
        <w:spacing w:line="360" w:lineRule="auto"/>
        <w:ind w:left="1260"/>
        <w:rPr>
          <w:ins w:id="93" w:author="Terry Watts" w:date="2025-03-08T22:30:00Z" w16du:dateUtc="2025-03-08T14:30:00Z"/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46D8067F" w14:textId="40666019" w:rsidR="00A22291" w:rsidRPr="009A7485" w:rsidRDefault="00A22291" w:rsidP="00827274">
      <w:pPr>
        <w:numPr>
          <w:ilvl w:val="1"/>
          <w:numId w:val="1"/>
        </w:numPr>
        <w:spacing w:line="360" w:lineRule="auto"/>
        <w:ind w:hanging="162"/>
        <w:rPr>
          <w:ins w:id="94" w:author="Terry Watts" w:date="2025-03-08T22:31:00Z" w16du:dateUtc="2025-03-08T14:31:00Z"/>
          <w:rFonts w:ascii="Times New Roman" w:hAnsi="Times New Roman" w:cs="Times New Roman"/>
          <w:color w:val="404040" w:themeColor="text1" w:themeTint="BF"/>
          <w:sz w:val="24"/>
          <w:szCs w:val="24"/>
        </w:rPr>
      </w:pPr>
      <w:ins w:id="95" w:author="Terry Watts" w:date="2025-03-08T22:31:00Z" w16du:dateUtc="2025-03-08T14:31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Final output</w:t>
        </w:r>
      </w:ins>
    </w:p>
    <w:p w14:paraId="5B0A3E44" w14:textId="2D81D1BE" w:rsidR="00A22291" w:rsidRPr="009A7485" w:rsidRDefault="00A22291" w:rsidP="00827274">
      <w:pPr>
        <w:numPr>
          <w:ilvl w:val="2"/>
          <w:numId w:val="1"/>
        </w:numPr>
        <w:spacing w:line="360" w:lineRule="auto"/>
        <w:ind w:firstLine="36"/>
        <w:rPr>
          <w:ins w:id="96" w:author="Terry Watts" w:date="2025-03-08T22:30:00Z" w16du:dateUtc="2025-03-08T14:30:00Z"/>
          <w:rFonts w:ascii="Times New Roman" w:hAnsi="Times New Roman" w:cs="Times New Roman"/>
          <w:color w:val="404040" w:themeColor="text1" w:themeTint="BF"/>
          <w:sz w:val="24"/>
          <w:szCs w:val="24"/>
        </w:rPr>
      </w:pPr>
      <w:ins w:id="97" w:author="Terry Watts" w:date="2025-03-08T22:31:00Z" w16du:dateUtc="2025-03-08T14:31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Working code</w:t>
        </w:r>
      </w:ins>
    </w:p>
    <w:p w14:paraId="17C18E22" w14:textId="5B2EB020" w:rsidR="00A22291" w:rsidRPr="009A7485" w:rsidRDefault="00A22291">
      <w:pPr>
        <w:numPr>
          <w:ilvl w:val="2"/>
          <w:numId w:val="1"/>
        </w:numPr>
        <w:spacing w:line="360" w:lineRule="auto"/>
        <w:ind w:firstLine="36"/>
        <w:rPr>
          <w:ins w:id="98" w:author="Terry Watts" w:date="2025-03-08T22:16:00Z" w16du:dateUtc="2025-03-08T14:16:00Z"/>
          <w:rFonts w:ascii="Times New Roman" w:hAnsi="Times New Roman" w:cs="Times New Roman"/>
          <w:color w:val="404040" w:themeColor="text1" w:themeTint="BF"/>
          <w:sz w:val="24"/>
          <w:szCs w:val="24"/>
        </w:rPr>
        <w:pPrChange w:id="99" w:author="Terry Watts" w:date="2025-03-08T22:28:00Z" w16du:dateUtc="2025-03-08T14:28:00Z">
          <w:pPr>
            <w:numPr>
              <w:numId w:val="1"/>
            </w:numPr>
            <w:spacing w:line="360" w:lineRule="auto"/>
            <w:ind w:left="360" w:hanging="360"/>
          </w:pPr>
        </w:pPrChange>
      </w:pPr>
      <w:ins w:id="100" w:author="Terry Watts" w:date="2025-03-08T22:31:00Z" w16du:dateUtc="2025-03-08T14:31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Demonstration of the working code</w:t>
        </w:r>
      </w:ins>
    </w:p>
    <w:p w14:paraId="61042C04" w14:textId="12E370D9" w:rsidR="00A22291" w:rsidRPr="009A7485" w:rsidRDefault="00A22291" w:rsidP="00A22291">
      <w:pPr>
        <w:numPr>
          <w:ilvl w:val="0"/>
          <w:numId w:val="1"/>
        </w:numPr>
        <w:spacing w:line="360" w:lineRule="auto"/>
        <w:rPr>
          <w:ins w:id="101" w:author="Terry Watts" w:date="2025-03-08T22:34:00Z" w16du:dateUtc="2025-03-08T14:34:00Z"/>
          <w:rFonts w:ascii="Times New Roman" w:hAnsi="Times New Roman" w:cs="Times New Roman"/>
          <w:color w:val="404040" w:themeColor="text1" w:themeTint="BF"/>
          <w:sz w:val="24"/>
          <w:szCs w:val="24"/>
        </w:rPr>
      </w:pPr>
      <w:ins w:id="102" w:author="Terry Watts" w:date="2025-03-08T22:34:00Z" w16du:dateUtc="2025-03-08T14:34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Final points</w:t>
        </w:r>
      </w:ins>
    </w:p>
    <w:p w14:paraId="6185B162" w14:textId="34284362" w:rsidR="00A22291" w:rsidRPr="009A7485" w:rsidRDefault="00A22291" w:rsidP="00A22291">
      <w:pPr>
        <w:numPr>
          <w:ilvl w:val="0"/>
          <w:numId w:val="1"/>
        </w:numPr>
        <w:spacing w:line="360" w:lineRule="auto"/>
        <w:rPr>
          <w:ins w:id="103" w:author="Terry Watts" w:date="2025-03-08T22:34:00Z" w16du:dateUtc="2025-03-08T14:34:00Z"/>
          <w:rFonts w:ascii="Times New Roman" w:hAnsi="Times New Roman" w:cs="Times New Roman"/>
          <w:color w:val="404040" w:themeColor="text1" w:themeTint="BF"/>
          <w:sz w:val="24"/>
          <w:szCs w:val="24"/>
        </w:rPr>
      </w:pPr>
      <w:ins w:id="104" w:author="Terry Watts" w:date="2025-03-08T22:34:00Z" w16du:dateUtc="2025-03-08T14:34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It is not expected that you will be able to do all in great details</w:t>
        </w:r>
      </w:ins>
    </w:p>
    <w:p w14:paraId="33B44875" w14:textId="5E2C95E5" w:rsidR="00A22291" w:rsidRPr="009A7485" w:rsidRDefault="00A22291" w:rsidP="00A22291">
      <w:pPr>
        <w:numPr>
          <w:ilvl w:val="0"/>
          <w:numId w:val="1"/>
        </w:numPr>
        <w:spacing w:line="360" w:lineRule="auto"/>
        <w:rPr>
          <w:ins w:id="105" w:author="Terry Watts" w:date="2025-03-08T22:35:00Z" w16du:dateUtc="2025-03-08T14:35:00Z"/>
          <w:rFonts w:ascii="Times New Roman" w:hAnsi="Times New Roman" w:cs="Times New Roman"/>
          <w:color w:val="404040" w:themeColor="text1" w:themeTint="BF"/>
          <w:sz w:val="24"/>
          <w:szCs w:val="24"/>
        </w:rPr>
      </w:pPr>
      <w:ins w:id="106" w:author="Terry Watts" w:date="2025-03-08T22:34:00Z" w16du:dateUtc="2025-03-08T14:34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What is important is that you become familiar with how to do </w:t>
        </w:r>
      </w:ins>
      <w:ins w:id="107" w:author="Terry Watts" w:date="2025-03-08T22:35:00Z" w16du:dateUtc="2025-03-08T14:35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each of these steps</w:t>
        </w:r>
      </w:ins>
    </w:p>
    <w:p w14:paraId="6541E1A2" w14:textId="25C7EA52" w:rsidR="00A22291" w:rsidRPr="009A7485" w:rsidRDefault="00A22291" w:rsidP="00A22291">
      <w:pPr>
        <w:numPr>
          <w:ilvl w:val="0"/>
          <w:numId w:val="1"/>
        </w:numPr>
        <w:spacing w:line="360" w:lineRule="auto"/>
        <w:rPr>
          <w:ins w:id="108" w:author="Terry Watts" w:date="2025-03-08T22:35:00Z" w16du:dateUtc="2025-03-08T14:35:00Z"/>
          <w:rFonts w:ascii="Times New Roman" w:hAnsi="Times New Roman" w:cs="Times New Roman"/>
          <w:color w:val="404040" w:themeColor="text1" w:themeTint="BF"/>
          <w:sz w:val="24"/>
          <w:szCs w:val="24"/>
        </w:rPr>
      </w:pPr>
      <w:ins w:id="109" w:author="Terry Watts" w:date="2025-03-08T22:35:00Z" w16du:dateUtc="2025-03-08T14:35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It is required that you </w:t>
        </w:r>
      </w:ins>
      <w:ins w:id="110" w:author="Terry Watts" w:date="2025-03-08T22:36:00Z" w16du:dateUtc="2025-03-08T14:36:00Z">
        <w:r w:rsidRPr="009A7485">
          <w:rPr>
            <w:rFonts w:ascii="Times New Roman" w:hAnsi="Times New Roman" w:cs="Times New Roman"/>
            <w:b/>
            <w:color w:val="404040" w:themeColor="text1" w:themeTint="BF"/>
            <w:sz w:val="24"/>
            <w:szCs w:val="24"/>
          </w:rPr>
          <w:t>MANAGE YOUR TIME</w:t>
        </w:r>
      </w:ins>
      <w:ins w:id="111" w:author="Terry Watts" w:date="2025-03-08T22:35:00Z" w16du:dateUtc="2025-03-08T14:35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 </w:t>
        </w:r>
      </w:ins>
      <w:ins w:id="112" w:author="Terry Watts" w:date="2025-03-08T22:36:00Z" w16du:dateUtc="2025-03-08T14:36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AT </w:t>
        </w:r>
      </w:ins>
      <w:ins w:id="113" w:author="Terry Watts" w:date="2025-03-08T22:37:00Z" w16du:dateUtc="2025-03-08T14:37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EACH STAGE</w:t>
        </w:r>
      </w:ins>
      <w:ins w:id="114" w:author="Terry Watts" w:date="2025-03-08T22:35:00Z" w16du:dateUtc="2025-03-08T14:35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 such that you do </w:t>
        </w:r>
      </w:ins>
      <w:r w:rsidR="00827274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ins w:id="115" w:author="Terry Watts" w:date="2025-03-08T22:35:00Z" w16du:dateUtc="2025-03-08T14:35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not overrun the deadline</w:t>
        </w:r>
      </w:ins>
    </w:p>
    <w:p w14:paraId="14B97912" w14:textId="6CD0713C" w:rsidR="00A22291" w:rsidRPr="009A7485" w:rsidRDefault="00A2229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  <w:pPrChange w:id="116" w:author="Terry Watts" w:date="2025-03-08T22:15:00Z" w16du:dateUtc="2025-03-08T14:15:00Z">
          <w:pPr>
            <w:numPr>
              <w:ilvl w:val="1"/>
              <w:numId w:val="1"/>
            </w:numPr>
            <w:spacing w:line="360" w:lineRule="auto"/>
            <w:ind w:left="792" w:hanging="162"/>
          </w:pPr>
        </w:pPrChange>
      </w:pPr>
      <w:ins w:id="117" w:author="Terry Watts" w:date="2025-03-08T22:35:00Z" w16du:dateUtc="2025-03-08T14:35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A working project </w:t>
        </w:r>
      </w:ins>
      <w:ins w:id="118" w:author="Terry Watts" w:date="2025-03-08T22:38:00Z" w16du:dateUtc="2025-03-08T14:38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that is </w:t>
        </w:r>
      </w:ins>
      <w:ins w:id="119" w:author="Terry Watts" w:date="2025-03-08T22:36:00Z" w16du:dateUtc="2025-03-08T14:36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partially</w:t>
        </w:r>
      </w:ins>
      <w:ins w:id="120" w:author="Terry Watts" w:date="2025-03-08T22:38:00Z" w16du:dateUtc="2025-03-08T14:38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 feature complete </w:t>
        </w:r>
      </w:ins>
      <w:ins w:id="121" w:author="Terry Watts" w:date="2025-03-08T22:35:00Z" w16du:dateUtc="2025-03-08T14:35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is more important than</w:t>
        </w:r>
      </w:ins>
      <w:ins w:id="122" w:author="Terry Watts" w:date="2025-03-08T22:36:00Z" w16du:dateUtc="2025-03-08T14:36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 any that do </w:t>
        </w:r>
      </w:ins>
      <w:r w:rsidR="00827274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ins w:id="123" w:author="Terry Watts" w:date="2025-03-08T22:36:00Z" w16du:dateUtc="2025-03-08T14:36:00Z">
        <w:r w:rsidRPr="009A7485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not work</w:t>
        </w:r>
      </w:ins>
    </w:p>
    <w:p w14:paraId="00000047" w14:textId="0C658EB4" w:rsidR="00C275C7" w:rsidRPr="009A7485" w:rsidRDefault="00C275C7" w:rsidP="00234B99">
      <w:pPr>
        <w:spacing w:line="360" w:lineRule="auto"/>
        <w:ind w:left="792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sectPr w:rsidR="00C275C7" w:rsidRPr="009A7485" w:rsidSect="002D607C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2B7894"/>
    <w:multiLevelType w:val="multilevel"/>
    <w:tmpl w:val="5B80A740"/>
    <w:lvl w:ilvl="0">
      <w:start w:val="1"/>
      <w:numFmt w:val="decimal"/>
      <w:lvlText w:val="R0%1."/>
      <w:lvlJc w:val="left"/>
      <w:pPr>
        <w:ind w:left="360" w:hanging="360"/>
      </w:pPr>
      <w:rPr>
        <w:rFonts w:hint="default"/>
        <w:sz w:val="24"/>
        <w:szCs w:val="24"/>
        <w:u w:val="none"/>
      </w:rPr>
    </w:lvl>
    <w:lvl w:ilvl="1">
      <w:start w:val="1"/>
      <w:numFmt w:val="decimal"/>
      <w:lvlText w:val="R0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/>
        <w:sz w:val="21"/>
        <w:szCs w:val="21"/>
        <w:u w:val="none"/>
      </w:rPr>
    </w:lvl>
    <w:lvl w:ilvl="2">
      <w:start w:val="1"/>
      <w:numFmt w:val="decimal"/>
      <w:lvlText w:val="R0%1.%2.%3."/>
      <w:lvlJc w:val="left"/>
      <w:pPr>
        <w:ind w:left="1224" w:hanging="216"/>
      </w:pPr>
      <w:rPr>
        <w:rFonts w:ascii="Times New Roman" w:hAnsi="Times New Roman" w:cs="Times New Roman" w:hint="default"/>
        <w:b w:val="0"/>
        <w:bCs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abstractNum w:abstractNumId="1" w15:restartNumberingAfterBreak="0">
    <w:nsid w:val="55E158F1"/>
    <w:multiLevelType w:val="multilevel"/>
    <w:tmpl w:val="DC8EC6A2"/>
    <w:lvl w:ilvl="0">
      <w:start w:val="1"/>
      <w:numFmt w:val="decimal"/>
      <w:lvlText w:val="R0%1."/>
      <w:lvlJc w:val="left"/>
      <w:pPr>
        <w:ind w:left="360" w:hanging="360"/>
      </w:pPr>
      <w:rPr>
        <w:rFonts w:hint="default"/>
        <w:sz w:val="24"/>
        <w:szCs w:val="24"/>
        <w:u w:val="none"/>
      </w:rPr>
    </w:lvl>
    <w:lvl w:ilvl="1">
      <w:start w:val="1"/>
      <w:numFmt w:val="decimal"/>
      <w:lvlText w:val="R0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/>
        <w:sz w:val="21"/>
        <w:szCs w:val="21"/>
        <w:u w:val="none"/>
      </w:rPr>
    </w:lvl>
    <w:lvl w:ilvl="2">
      <w:start w:val="1"/>
      <w:numFmt w:val="decimal"/>
      <w:lvlText w:val="R0%1.%2.%3."/>
      <w:lvlJc w:val="left"/>
      <w:pPr>
        <w:ind w:left="1224" w:hanging="216"/>
      </w:pPr>
      <w:rPr>
        <w:rFonts w:ascii="Times New Roman" w:hAnsi="Times New Roman" w:cs="Times New Roman" w:hint="default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num w:numId="1" w16cid:durableId="1383870097">
    <w:abstractNumId w:val="0"/>
  </w:num>
  <w:num w:numId="2" w16cid:durableId="2004043996">
    <w:abstractNumId w:val="0"/>
    <w:lvlOverride w:ilvl="0">
      <w:lvl w:ilvl="0">
        <w:start w:val="1"/>
        <w:numFmt w:val="decimal"/>
        <w:lvlText w:val="R0%1."/>
        <w:lvlJc w:val="left"/>
        <w:pPr>
          <w:ind w:left="360" w:hanging="360"/>
        </w:pPr>
        <w:rPr>
          <w:rFonts w:hint="default"/>
          <w:sz w:val="24"/>
          <w:szCs w:val="24"/>
          <w:u w:val="none"/>
        </w:rPr>
      </w:lvl>
    </w:lvlOverride>
    <w:lvlOverride w:ilvl="1">
      <w:lvl w:ilvl="1">
        <w:start w:val="1"/>
        <w:numFmt w:val="decimal"/>
        <w:lvlText w:val="R0%1.%2."/>
        <w:lvlJc w:val="left"/>
        <w:pPr>
          <w:ind w:left="792" w:hanging="72"/>
        </w:pPr>
        <w:rPr>
          <w:rFonts w:hint="default"/>
          <w:b w:val="0"/>
          <w:bCs/>
          <w:sz w:val="21"/>
          <w:szCs w:val="21"/>
          <w:u w:val="none"/>
        </w:rPr>
      </w:lvl>
    </w:lvlOverride>
    <w:lvlOverride w:ilvl="2">
      <w:lvl w:ilvl="2">
        <w:start w:val="1"/>
        <w:numFmt w:val="decimal"/>
        <w:lvlText w:val="R0%1.%2.%3."/>
        <w:lvlJc w:val="left"/>
        <w:pPr>
          <w:ind w:left="1224" w:hanging="216"/>
        </w:pPr>
        <w:rPr>
          <w:rFonts w:hint="default"/>
          <w:sz w:val="20"/>
          <w:szCs w:val="20"/>
          <w:u w:val="no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  <w:u w:val="no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  <w:u w:val="no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  <w:u w:val="no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  <w:u w:val="no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  <w:u w:val="no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  <w:u w:val="none"/>
        </w:rPr>
      </w:lvl>
    </w:lvlOverride>
  </w:num>
  <w:num w:numId="3" w16cid:durableId="176606878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erry Watts">
    <w15:presenceInfo w15:providerId="Windows Live" w15:userId="d4319b828f7a09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5C7"/>
    <w:rsid w:val="0000671D"/>
    <w:rsid w:val="00033E43"/>
    <w:rsid w:val="00076043"/>
    <w:rsid w:val="000B018E"/>
    <w:rsid w:val="000D5282"/>
    <w:rsid w:val="000E4908"/>
    <w:rsid w:val="00164164"/>
    <w:rsid w:val="00177D5F"/>
    <w:rsid w:val="001A7CA4"/>
    <w:rsid w:val="001C1AED"/>
    <w:rsid w:val="001C6DEA"/>
    <w:rsid w:val="00234B99"/>
    <w:rsid w:val="0025044B"/>
    <w:rsid w:val="00272B19"/>
    <w:rsid w:val="002C2AB8"/>
    <w:rsid w:val="002D607C"/>
    <w:rsid w:val="003603B0"/>
    <w:rsid w:val="003D7D4E"/>
    <w:rsid w:val="00441D37"/>
    <w:rsid w:val="004B676C"/>
    <w:rsid w:val="00506F27"/>
    <w:rsid w:val="005A7D73"/>
    <w:rsid w:val="00616A73"/>
    <w:rsid w:val="006733DD"/>
    <w:rsid w:val="00691AF9"/>
    <w:rsid w:val="006D338C"/>
    <w:rsid w:val="00742D4A"/>
    <w:rsid w:val="007C26E8"/>
    <w:rsid w:val="007D7E25"/>
    <w:rsid w:val="007F230F"/>
    <w:rsid w:val="00827274"/>
    <w:rsid w:val="008A2892"/>
    <w:rsid w:val="008F796E"/>
    <w:rsid w:val="009A7485"/>
    <w:rsid w:val="009A775A"/>
    <w:rsid w:val="00A04D15"/>
    <w:rsid w:val="00A22291"/>
    <w:rsid w:val="00A224F1"/>
    <w:rsid w:val="00A66A8F"/>
    <w:rsid w:val="00A726E1"/>
    <w:rsid w:val="00A82109"/>
    <w:rsid w:val="00B87FE9"/>
    <w:rsid w:val="00B90457"/>
    <w:rsid w:val="00BC0DFE"/>
    <w:rsid w:val="00C275C7"/>
    <w:rsid w:val="00C46312"/>
    <w:rsid w:val="00C94C61"/>
    <w:rsid w:val="00CD5AFF"/>
    <w:rsid w:val="00D073DE"/>
    <w:rsid w:val="00DE2D99"/>
    <w:rsid w:val="00DF2A0B"/>
    <w:rsid w:val="00E50AC2"/>
    <w:rsid w:val="00E52F23"/>
    <w:rsid w:val="00E56F11"/>
    <w:rsid w:val="00E76B11"/>
    <w:rsid w:val="00E811FE"/>
    <w:rsid w:val="00EA71A9"/>
    <w:rsid w:val="00EC63F5"/>
    <w:rsid w:val="00F136E9"/>
    <w:rsid w:val="00F13E24"/>
    <w:rsid w:val="00F4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C5906"/>
  <w15:docId w15:val="{07115896-51AA-4CDD-B23D-58D62B2C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29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A775A"/>
    <w:pPr>
      <w:ind w:left="720"/>
      <w:contextualSpacing/>
    </w:pPr>
  </w:style>
  <w:style w:type="table" w:styleId="TableGrid">
    <w:name w:val="Table Grid"/>
    <w:basedOn w:val="TableNormal"/>
    <w:uiPriority w:val="39"/>
    <w:rsid w:val="00616A7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22291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0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terry</dc:creator>
  <cp:lastModifiedBy>Jenny Babe Arac</cp:lastModifiedBy>
  <cp:revision>11</cp:revision>
  <dcterms:created xsi:type="dcterms:W3CDTF">2025-03-08T14:39:00Z</dcterms:created>
  <dcterms:modified xsi:type="dcterms:W3CDTF">2025-03-11T23:34:00Z</dcterms:modified>
</cp:coreProperties>
</file>